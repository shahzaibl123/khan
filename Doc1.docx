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FC4F" w14:textId="70721611" w:rsidR="004C431F" w:rsidRDefault="00BD3A13">
      <w:del w:id="0" w:author="asp" w:date="2024-01-15T17:49:00Z">
        <w:r w:rsidDel="00BD3A13">
          <w:rPr>
            <w:noProof/>
          </w:rPr>
          <w:drawing>
            <wp:inline distT="0" distB="0" distL="0" distR="0" wp14:anchorId="5FD0C37F" wp14:editId="5DF52D9D">
              <wp:extent cx="5630240" cy="3200400"/>
              <wp:effectExtent l="0" t="0" r="8890" b="0"/>
              <wp:docPr id="1893006673" name="Chart 5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5"/>
                </a:graphicData>
              </a:graphic>
            </wp:inline>
          </w:drawing>
        </w:r>
      </w:del>
    </w:p>
    <w:sectPr w:rsidR="004C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p">
    <w15:presenceInfo w15:providerId="AD" w15:userId="S-1-5-21-156806636-3462694530-321295887-11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E8D"/>
    <w:rsid w:val="00076E8D"/>
    <w:rsid w:val="004C431F"/>
    <w:rsid w:val="00781217"/>
    <w:rsid w:val="009E559A"/>
    <w:rsid w:val="00BD3A13"/>
    <w:rsid w:val="00DB1CD3"/>
    <w:rsid w:val="00EE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03F9"/>
  <w15:docId w15:val="{2B53A121-510F-49B7-A707-DE4AC26B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D3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97D27-2C2A-4BA2-8787-0D2B98BE0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2024-01-15T12:21:00Z</dcterms:created>
  <dcterms:modified xsi:type="dcterms:W3CDTF">2024-01-15T12:55:00Z</dcterms:modified>
</cp:coreProperties>
</file>